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392" w:rsidRPr="00397392" w:rsidRDefault="00397392" w:rsidP="00397392">
      <w:pPr>
        <w:jc w:val="center"/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  <w:u w:val="single"/>
        </w:rPr>
        <w:t xml:space="preserve">CSUN HUB </w:t>
      </w:r>
      <w:proofErr w:type="spellStart"/>
      <w:r w:rsidRPr="00397392">
        <w:rPr>
          <w:rFonts w:ascii="Arial" w:hAnsi="Arial" w:cs="Times New Roman"/>
          <w:color w:val="000000"/>
          <w:sz w:val="22"/>
          <w:szCs w:val="22"/>
          <w:u w:val="single"/>
        </w:rPr>
        <w:t>BackLog</w:t>
      </w:r>
      <w:proofErr w:type="spellEnd"/>
    </w:p>
    <w:p w:rsidR="00397392" w:rsidRPr="00397392" w:rsidDel="004E2DC4" w:rsidRDefault="00397392" w:rsidP="00397392">
      <w:pPr>
        <w:rPr>
          <w:del w:id="0" w:author="Surinder Singh" w:date="2019-03-06T14:21:00Z"/>
          <w:rFonts w:ascii="Times New Roman" w:eastAsia="Times New Roman" w:hAnsi="Times New Roman" w:cs="Times New Roman"/>
          <w:sz w:val="20"/>
          <w:szCs w:val="20"/>
        </w:rPr>
      </w:pPr>
    </w:p>
    <w:p w:rsidR="00397392" w:rsidRPr="00397392" w:rsidDel="004E2DC4" w:rsidRDefault="00397392" w:rsidP="00397392">
      <w:pPr>
        <w:rPr>
          <w:del w:id="1" w:author="Surinder Singh" w:date="2019-03-06T14:21:00Z"/>
          <w:rFonts w:ascii="Times New Roman" w:hAnsi="Times New Roman" w:cs="Times New Roman"/>
          <w:sz w:val="20"/>
          <w:szCs w:val="20"/>
        </w:rPr>
      </w:pPr>
      <w:del w:id="2" w:author="Surinder Singh" w:date="2019-03-06T14:21:00Z">
        <w:r w:rsidRPr="00397392" w:rsidDel="004E2DC4">
          <w:rPr>
            <w:rFonts w:ascii="Arial" w:hAnsi="Arial" w:cs="Times New Roman"/>
            <w:color w:val="000000"/>
            <w:sz w:val="22"/>
            <w:szCs w:val="22"/>
          </w:rPr>
          <w:delText>-----------------------------USER STORY------------------------------------------------</w:delText>
        </w:r>
      </w:del>
    </w:p>
    <w:p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7392" w:rsidRPr="00E63D86" w:rsidRDefault="00397392" w:rsidP="00397392">
      <w:pPr>
        <w:rPr>
          <w:rFonts w:ascii="Times New Roman" w:hAnsi="Times New Roman" w:cs="Times New Roman"/>
          <w:color w:val="008000"/>
        </w:rPr>
      </w:pPr>
      <w:r w:rsidRPr="00E63D86">
        <w:rPr>
          <w:rFonts w:ascii="Times New Roman" w:hAnsi="Times New Roman" w:cs="Times New Roman"/>
          <w:color w:val="000000"/>
        </w:rPr>
        <w:t>1)</w:t>
      </w:r>
      <w:ins w:id="3" w:author="Surinder Singh" w:date="2019-03-06T14:28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Pr="00E63D86">
        <w:rPr>
          <w:rFonts w:ascii="Times New Roman" w:hAnsi="Times New Roman" w:cs="Times New Roman"/>
          <w:color w:val="000000"/>
        </w:rPr>
        <w:t xml:space="preserve">Allow users to sign in with their </w:t>
      </w:r>
      <w:proofErr w:type="spellStart"/>
      <w:r w:rsidR="001026FE" w:rsidRPr="001026FE">
        <w:rPr>
          <w:rFonts w:ascii="Times New Roman" w:hAnsi="Times New Roman" w:cs="Times New Roman"/>
          <w:strike/>
          <w:color w:val="000000"/>
          <w:rPrChange w:id="4" w:author="Surinder Singh" w:date="2019-03-06T14:27:00Z">
            <w:rPr>
              <w:rFonts w:ascii="Arial" w:hAnsi="Arial" w:cs="Times New Roman"/>
              <w:color w:val="000000"/>
              <w:sz w:val="22"/>
              <w:szCs w:val="22"/>
            </w:rPr>
          </w:rPrChange>
        </w:rPr>
        <w:t>csun</w:t>
      </w:r>
      <w:proofErr w:type="spellEnd"/>
      <w:ins w:id="5" w:author="Surinder Singh" w:date="2019-03-06T14:27:00Z">
        <w:r w:rsidR="00ED39B7" w:rsidRPr="00E63D86">
          <w:rPr>
            <w:rFonts w:ascii="Times New Roman" w:hAnsi="Times New Roman" w:cs="Times New Roman"/>
            <w:strike/>
            <w:color w:val="000000"/>
          </w:rPr>
          <w:t xml:space="preserve"> </w:t>
        </w:r>
        <w:r w:rsidR="00ED39B7" w:rsidRPr="00E63D86">
          <w:rPr>
            <w:rFonts w:ascii="Times New Roman" w:hAnsi="Times New Roman" w:cs="Times New Roman"/>
            <w:color w:val="000000" w:themeColor="text1"/>
          </w:rPr>
          <w:t>custom</w:t>
        </w:r>
      </w:ins>
      <w:r w:rsidRPr="00E63D86">
        <w:rPr>
          <w:rFonts w:ascii="Times New Roman" w:hAnsi="Times New Roman" w:cs="Times New Roman"/>
          <w:color w:val="000000"/>
        </w:rPr>
        <w:t xml:space="preserve"> credentials.</w:t>
      </w:r>
      <w:ins w:id="6" w:author="Surinder Singh" w:date="2019-03-06T14:24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="00E63D86">
        <w:rPr>
          <w:rFonts w:ascii="Times New Roman" w:hAnsi="Times New Roman" w:cs="Times New Roman"/>
          <w:color w:val="008000"/>
        </w:rPr>
        <w:t xml:space="preserve">–Completed </w:t>
      </w:r>
    </w:p>
    <w:p w:rsidR="00397392" w:rsidRPr="00E63D86" w:rsidRDefault="00397392" w:rsidP="00397392">
      <w:pPr>
        <w:rPr>
          <w:rFonts w:ascii="Times New Roman" w:eastAsia="Times New Roman" w:hAnsi="Times New Roman" w:cs="Times New Roman"/>
        </w:rPr>
      </w:pPr>
    </w:p>
    <w:p w:rsidR="00397392" w:rsidRPr="00E63D86" w:rsidRDefault="00397392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  <w:color w:val="000000"/>
        </w:rPr>
        <w:t>2)</w:t>
      </w:r>
      <w:ins w:id="7" w:author="Surinder Singh" w:date="2019-03-06T14:28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Pr="00E63D86">
        <w:rPr>
          <w:rFonts w:ascii="Times New Roman" w:hAnsi="Times New Roman" w:cs="Times New Roman"/>
          <w:color w:val="000000"/>
        </w:rPr>
        <w:t xml:space="preserve">Use </w:t>
      </w:r>
      <w:proofErr w:type="spellStart"/>
      <w:r w:rsidRPr="00E63D86">
        <w:rPr>
          <w:rFonts w:ascii="Times New Roman" w:hAnsi="Times New Roman" w:cs="Times New Roman"/>
          <w:color w:val="000000"/>
        </w:rPr>
        <w:t>csun</w:t>
      </w:r>
      <w:proofErr w:type="spellEnd"/>
      <w:r w:rsidRPr="00E63D86">
        <w:rPr>
          <w:rFonts w:ascii="Times New Roman" w:hAnsi="Times New Roman" w:cs="Times New Roman"/>
          <w:color w:val="000000"/>
        </w:rPr>
        <w:t xml:space="preserve"> email for main form of communication when buying, selling, renting</w:t>
      </w:r>
      <w:r w:rsidR="007B611E">
        <w:rPr>
          <w:rFonts w:ascii="Times New Roman" w:hAnsi="Times New Roman" w:cs="Times New Roman"/>
          <w:color w:val="000000"/>
        </w:rPr>
        <w:t xml:space="preserve">, </w:t>
      </w:r>
      <w:proofErr w:type="gramStart"/>
      <w:r w:rsidR="007B611E">
        <w:rPr>
          <w:rFonts w:ascii="Times New Roman" w:hAnsi="Times New Roman" w:cs="Times New Roman"/>
          <w:color w:val="000000"/>
        </w:rPr>
        <w:t>carpooling</w:t>
      </w:r>
      <w:proofErr w:type="gramEnd"/>
      <w:r w:rsidR="00673458" w:rsidRPr="00E63D86">
        <w:rPr>
          <w:rFonts w:ascii="Times New Roman" w:hAnsi="Times New Roman" w:cs="Times New Roman"/>
          <w:color w:val="000000"/>
        </w:rPr>
        <w:t>.</w:t>
      </w:r>
      <w:ins w:id="8" w:author="Surinder Singh" w:date="2019-03-06T14:26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="00E63D86" w:rsidRPr="00E63D86">
        <w:rPr>
          <w:rFonts w:ascii="Times New Roman" w:hAnsi="Times New Roman" w:cs="Times New Roman"/>
          <w:color w:val="FCC50B"/>
        </w:rPr>
        <w:t>–In Progress</w:t>
      </w:r>
    </w:p>
    <w:p w:rsidR="00397392" w:rsidRPr="00E63D86" w:rsidRDefault="00397392" w:rsidP="00397392">
      <w:pPr>
        <w:rPr>
          <w:rFonts w:ascii="Times New Roman" w:eastAsia="Times New Roman" w:hAnsi="Times New Roman" w:cs="Times New Roman"/>
        </w:rPr>
      </w:pPr>
    </w:p>
    <w:p w:rsidR="00397392" w:rsidRPr="00E63D86" w:rsidRDefault="00397392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  <w:color w:val="000000"/>
        </w:rPr>
        <w:t>3)</w:t>
      </w:r>
      <w:ins w:id="9" w:author="Surinder Singh" w:date="2019-03-06T14:28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Pr="00E63D86">
        <w:rPr>
          <w:rFonts w:ascii="Times New Roman" w:hAnsi="Times New Roman" w:cs="Times New Roman"/>
          <w:color w:val="000000"/>
        </w:rPr>
        <w:t>User should be able to access all features from entry page</w:t>
      </w:r>
      <w:r w:rsidR="00673458" w:rsidRPr="00E63D86">
        <w:rPr>
          <w:rFonts w:ascii="Times New Roman" w:hAnsi="Times New Roman" w:cs="Times New Roman"/>
          <w:color w:val="000000"/>
        </w:rPr>
        <w:t>.</w:t>
      </w:r>
      <w:ins w:id="10" w:author="Surinder Singh" w:date="2019-03-06T14:26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="00E63D86">
        <w:rPr>
          <w:rFonts w:ascii="Times New Roman" w:hAnsi="Times New Roman" w:cs="Times New Roman"/>
          <w:color w:val="008000"/>
        </w:rPr>
        <w:t>–Completed</w:t>
      </w:r>
    </w:p>
    <w:p w:rsidR="00397392" w:rsidRPr="00E63D86" w:rsidRDefault="00397392" w:rsidP="00397392">
      <w:pPr>
        <w:rPr>
          <w:rFonts w:ascii="Times New Roman" w:eastAsia="Times New Roman" w:hAnsi="Times New Roman" w:cs="Times New Roman"/>
        </w:rPr>
      </w:pPr>
    </w:p>
    <w:p w:rsidR="00397392" w:rsidRPr="00E63D86" w:rsidRDefault="00397392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  <w:color w:val="000000"/>
        </w:rPr>
        <w:t>4)</w:t>
      </w:r>
      <w:ins w:id="11" w:author="Surinder Singh" w:date="2019-03-06T14:28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Pr="00E63D86">
        <w:rPr>
          <w:rFonts w:ascii="Times New Roman" w:hAnsi="Times New Roman" w:cs="Times New Roman"/>
          <w:color w:val="000000"/>
        </w:rPr>
        <w:t xml:space="preserve">For buying and selling, user can see postings from </w:t>
      </w:r>
      <w:r w:rsidR="00673458" w:rsidRPr="00E63D86">
        <w:rPr>
          <w:rFonts w:ascii="Times New Roman" w:hAnsi="Times New Roman" w:cs="Times New Roman"/>
          <w:color w:val="000000"/>
        </w:rPr>
        <w:t>other</w:t>
      </w:r>
      <w:r w:rsidRPr="00E63D86">
        <w:rPr>
          <w:rFonts w:ascii="Times New Roman" w:hAnsi="Times New Roman" w:cs="Times New Roman"/>
          <w:color w:val="000000"/>
        </w:rPr>
        <w:t xml:space="preserve"> users</w:t>
      </w:r>
      <w:r w:rsidR="00673458" w:rsidRPr="00E63D86">
        <w:rPr>
          <w:rFonts w:ascii="Times New Roman" w:hAnsi="Times New Roman" w:cs="Times New Roman"/>
          <w:color w:val="000000"/>
        </w:rPr>
        <w:t>.</w:t>
      </w:r>
      <w:ins w:id="12" w:author="Surinder Singh" w:date="2019-03-06T14:27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="00E63D86" w:rsidRPr="00E63D86">
        <w:rPr>
          <w:rFonts w:ascii="Times New Roman" w:hAnsi="Times New Roman" w:cs="Times New Roman"/>
          <w:color w:val="FCC50B"/>
        </w:rPr>
        <w:t>–In Progress</w:t>
      </w:r>
    </w:p>
    <w:p w:rsidR="00397392" w:rsidRPr="00E63D86" w:rsidRDefault="00397392" w:rsidP="00397392">
      <w:pPr>
        <w:rPr>
          <w:rFonts w:ascii="Times New Roman" w:eastAsia="Times New Roman" w:hAnsi="Times New Roman" w:cs="Times New Roman"/>
        </w:rPr>
      </w:pPr>
    </w:p>
    <w:p w:rsidR="00397392" w:rsidRPr="00E63D86" w:rsidRDefault="00397392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  <w:color w:val="000000"/>
        </w:rPr>
        <w:t>5) User should be able to view available carpoolers</w:t>
      </w:r>
      <w:r w:rsidR="00673458" w:rsidRPr="00E63D86">
        <w:rPr>
          <w:rFonts w:ascii="Times New Roman" w:hAnsi="Times New Roman" w:cs="Times New Roman"/>
          <w:color w:val="000000"/>
        </w:rPr>
        <w:t>.</w:t>
      </w:r>
      <w:ins w:id="13" w:author="Surinder Singh" w:date="2019-03-06T14:30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="00E63D86" w:rsidRPr="00E63D86">
        <w:rPr>
          <w:rFonts w:ascii="Times New Roman" w:hAnsi="Times New Roman" w:cs="Times New Roman"/>
          <w:color w:val="FCC50B"/>
        </w:rPr>
        <w:t>–In Progress</w:t>
      </w:r>
    </w:p>
    <w:p w:rsidR="00397392" w:rsidRPr="00E63D86" w:rsidRDefault="00397392" w:rsidP="00397392">
      <w:pPr>
        <w:rPr>
          <w:rFonts w:ascii="Times New Roman" w:eastAsia="Times New Roman" w:hAnsi="Times New Roman" w:cs="Times New Roman"/>
        </w:rPr>
      </w:pPr>
    </w:p>
    <w:p w:rsidR="00397392" w:rsidRPr="00E63D86" w:rsidRDefault="00397392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  <w:color w:val="000000"/>
        </w:rPr>
        <w:t>6) User should be able to establish him/herself as carpooler to give out rides</w:t>
      </w:r>
      <w:r w:rsidR="00673458" w:rsidRPr="00E63D86">
        <w:rPr>
          <w:rFonts w:ascii="Times New Roman" w:hAnsi="Times New Roman" w:cs="Times New Roman"/>
          <w:color w:val="000000"/>
        </w:rPr>
        <w:t>.</w:t>
      </w:r>
      <w:ins w:id="14" w:author="Surinder Singh" w:date="2019-03-06T14:31:00Z">
        <w:r w:rsidR="00ED39B7" w:rsidRPr="00E63D86">
          <w:rPr>
            <w:rFonts w:ascii="Times New Roman" w:hAnsi="Times New Roman" w:cs="Times New Roman"/>
            <w:color w:val="000000"/>
          </w:rPr>
          <w:t xml:space="preserve"> </w:t>
        </w:r>
      </w:ins>
      <w:r w:rsidR="00E63D86" w:rsidRPr="00E63D86">
        <w:rPr>
          <w:rFonts w:ascii="Times New Roman" w:hAnsi="Times New Roman" w:cs="Times New Roman"/>
          <w:color w:val="FCC50B"/>
        </w:rPr>
        <w:t>–In Progress</w:t>
      </w:r>
    </w:p>
    <w:p w:rsidR="00397392" w:rsidRPr="00E63D86" w:rsidRDefault="00397392" w:rsidP="00397392">
      <w:pPr>
        <w:rPr>
          <w:rFonts w:ascii="Times New Roman" w:hAnsi="Times New Roman" w:cs="Times New Roman"/>
          <w:color w:val="000000"/>
        </w:rPr>
      </w:pPr>
    </w:p>
    <w:p w:rsidR="00E426AE" w:rsidRPr="00E63D86" w:rsidRDefault="00E426AE" w:rsidP="00E426AE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  <w:color w:val="000000"/>
        </w:rPr>
        <w:t>7) User should be able to post books/notes to the server</w:t>
      </w:r>
      <w:r w:rsidR="00673458" w:rsidRPr="00E63D86">
        <w:rPr>
          <w:rFonts w:ascii="Times New Roman" w:hAnsi="Times New Roman" w:cs="Times New Roman"/>
          <w:color w:val="000000"/>
        </w:rPr>
        <w:t>.</w:t>
      </w:r>
      <w:r w:rsidRPr="00E63D86">
        <w:rPr>
          <w:rFonts w:ascii="Times New Roman" w:hAnsi="Times New Roman" w:cs="Times New Roman"/>
          <w:color w:val="000000"/>
        </w:rPr>
        <w:t xml:space="preserve"> </w:t>
      </w:r>
      <w:r w:rsidR="00E63D86" w:rsidRPr="00E63D86">
        <w:rPr>
          <w:rFonts w:ascii="Times New Roman" w:hAnsi="Times New Roman" w:cs="Times New Roman"/>
          <w:color w:val="FCC50B"/>
        </w:rPr>
        <w:t>–In Progress</w:t>
      </w:r>
    </w:p>
    <w:p w:rsidR="00E426AE" w:rsidRPr="00E63D86" w:rsidRDefault="00E426AE" w:rsidP="00397392">
      <w:pPr>
        <w:rPr>
          <w:rFonts w:ascii="Times New Roman" w:hAnsi="Times New Roman" w:cs="Times New Roman"/>
        </w:rPr>
      </w:pPr>
    </w:p>
    <w:p w:rsidR="00E426AE" w:rsidRPr="00E63D86" w:rsidRDefault="00673458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</w:rPr>
        <w:t>8) U</w:t>
      </w:r>
      <w:r w:rsidR="003512B6" w:rsidRPr="00E63D86">
        <w:rPr>
          <w:rFonts w:ascii="Times New Roman" w:hAnsi="Times New Roman" w:cs="Times New Roman"/>
        </w:rPr>
        <w:t xml:space="preserve">sers </w:t>
      </w:r>
      <w:r w:rsidRPr="00E63D86">
        <w:rPr>
          <w:rFonts w:ascii="Times New Roman" w:hAnsi="Times New Roman" w:cs="Times New Roman"/>
        </w:rPr>
        <w:t xml:space="preserve">should be able </w:t>
      </w:r>
      <w:r w:rsidR="003512B6" w:rsidRPr="00E63D86">
        <w:rPr>
          <w:rFonts w:ascii="Times New Roman" w:hAnsi="Times New Roman" w:cs="Times New Roman"/>
        </w:rPr>
        <w:t xml:space="preserve">to update their class numbers so they </w:t>
      </w:r>
      <w:r w:rsidRPr="00E63D86">
        <w:rPr>
          <w:rFonts w:ascii="Times New Roman" w:hAnsi="Times New Roman" w:cs="Times New Roman"/>
        </w:rPr>
        <w:t>can see the books and notes of those classes.</w:t>
      </w:r>
      <w:r w:rsidR="00E63D86">
        <w:rPr>
          <w:rFonts w:ascii="Times New Roman" w:hAnsi="Times New Roman" w:cs="Times New Roman"/>
        </w:rPr>
        <w:t xml:space="preserve"> </w:t>
      </w:r>
      <w:r w:rsidR="00E63D86" w:rsidRPr="00E63D86">
        <w:rPr>
          <w:rFonts w:ascii="Times New Roman" w:hAnsi="Times New Roman" w:cs="Times New Roman"/>
          <w:color w:val="FCC50B"/>
        </w:rPr>
        <w:t>–In Progress</w:t>
      </w:r>
    </w:p>
    <w:p w:rsidR="00673458" w:rsidRPr="00E63D86" w:rsidRDefault="00673458" w:rsidP="00397392">
      <w:pPr>
        <w:rPr>
          <w:rFonts w:ascii="Times New Roman" w:hAnsi="Times New Roman" w:cs="Times New Roman"/>
        </w:rPr>
      </w:pPr>
    </w:p>
    <w:p w:rsidR="00673458" w:rsidRPr="00E63D86" w:rsidRDefault="00E63D86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</w:rPr>
        <w:t>9) Allow</w:t>
      </w:r>
      <w:r w:rsidR="00673458" w:rsidRPr="00E63D86">
        <w:rPr>
          <w:rFonts w:ascii="Times New Roman" w:hAnsi="Times New Roman" w:cs="Times New Roman"/>
        </w:rPr>
        <w:t xml:space="preserve"> users to load additional listings of books and notes of another user from the server with the click of a button.</w:t>
      </w:r>
      <w:r>
        <w:rPr>
          <w:rFonts w:ascii="Times New Roman" w:hAnsi="Times New Roman" w:cs="Times New Roman"/>
        </w:rPr>
        <w:t xml:space="preserve"> </w:t>
      </w:r>
      <w:r w:rsidRPr="00E63D86">
        <w:rPr>
          <w:rFonts w:ascii="Times New Roman" w:hAnsi="Times New Roman" w:cs="Times New Roman"/>
          <w:color w:val="FCC50B"/>
        </w:rPr>
        <w:t>–In Progress</w:t>
      </w:r>
    </w:p>
    <w:p w:rsidR="0027256E" w:rsidRPr="00E63D86" w:rsidDel="004E2DC4" w:rsidRDefault="00397392">
      <w:pPr>
        <w:spacing w:after="240"/>
        <w:rPr>
          <w:ins w:id="15" w:author="Binissa, Abdulla Yosores" w:date="2019-01-30T14:19:00Z"/>
          <w:del w:id="16" w:author="Surinder Singh" w:date="2019-03-06T14:19:00Z"/>
          <w:rFonts w:ascii="Times New Roman" w:eastAsia="Times New Roman" w:hAnsi="Times New Roman" w:cs="Times New Roman"/>
        </w:rPr>
      </w:pPr>
      <w:r w:rsidRPr="00E63D86">
        <w:rPr>
          <w:rFonts w:ascii="Times New Roman" w:eastAsia="Times New Roman" w:hAnsi="Times New Roman" w:cs="Times New Roman"/>
        </w:rPr>
        <w:br/>
      </w:r>
      <w:r w:rsidR="00673458" w:rsidRPr="00E63D86">
        <w:rPr>
          <w:rFonts w:ascii="Times New Roman" w:eastAsia="Times New Roman" w:hAnsi="Times New Roman" w:cs="Times New Roman"/>
        </w:rPr>
        <w:t>10) User should be able to upload multiple pictures of notes and books.</w:t>
      </w:r>
      <w:r w:rsidR="00E63D86">
        <w:rPr>
          <w:rFonts w:ascii="Times New Roman" w:eastAsia="Times New Roman" w:hAnsi="Times New Roman" w:cs="Times New Roman"/>
        </w:rPr>
        <w:t xml:space="preserve"> </w:t>
      </w:r>
      <w:ins w:id="17" w:author="Surinder Singh" w:date="2019-03-06T14:30:00Z">
        <w:r w:rsidR="00E63D86" w:rsidRPr="00E63D86">
          <w:rPr>
            <w:rFonts w:ascii="Times New Roman" w:hAnsi="Times New Roman" w:cs="Times New Roman"/>
            <w:color w:val="C4BC96" w:themeColor="background2" w:themeShade="BF"/>
          </w:rPr>
          <w:t>–</w:t>
        </w:r>
      </w:ins>
      <w:r w:rsidR="00E63D86" w:rsidRPr="00E63D86">
        <w:rPr>
          <w:rFonts w:ascii="Times New Roman" w:hAnsi="Times New Roman" w:cs="Times New Roman"/>
          <w:color w:val="C4BC96" w:themeColor="background2" w:themeShade="BF"/>
        </w:rPr>
        <w:t>Not Started</w:t>
      </w:r>
      <w:del w:id="18" w:author="Surinder Singh" w:date="2019-03-06T14:19:00Z">
        <w:r w:rsidRPr="00E63D86" w:rsidDel="004E2DC4">
          <w:rPr>
            <w:rFonts w:ascii="Times New Roman" w:eastAsia="Times New Roman" w:hAnsi="Times New Roman" w:cs="Times New Roman"/>
          </w:rPr>
          <w:br/>
        </w:r>
        <w:r w:rsidR="0027256E" w:rsidRPr="00E63D86" w:rsidDel="004E2DC4">
          <w:rPr>
            <w:rFonts w:ascii="Times New Roman" w:eastAsia="Times New Roman" w:hAnsi="Times New Roman" w:cs="Times New Roman"/>
          </w:rPr>
          <w:delText xml:space="preserve">Testing change </w:delText>
        </w:r>
      </w:del>
      <w:ins w:id="19" w:author="Binissa, Abdulla Yosores" w:date="2019-01-30T14:22:00Z">
        <w:del w:id="20" w:author="Surinder Singh" w:date="2019-03-06T14:19:00Z">
          <w:r w:rsidR="00C218E8" w:rsidRPr="00E63D86" w:rsidDel="004E2DC4">
            <w:rPr>
              <w:rFonts w:ascii="Times New Roman" w:eastAsia="Times New Roman" w:hAnsi="Times New Roman" w:cs="Times New Roman"/>
            </w:rPr>
            <w:delText xml:space="preserve">view </w:delText>
          </w:r>
        </w:del>
      </w:ins>
      <w:del w:id="21" w:author="Surinder Singh" w:date="2019-03-06T14:19:00Z">
        <w:r w:rsidR="0027256E" w:rsidRPr="00E63D86" w:rsidDel="004E2DC4">
          <w:rPr>
            <w:rFonts w:ascii="Times New Roman" w:eastAsia="Times New Roman" w:hAnsi="Times New Roman" w:cs="Times New Roman"/>
          </w:rPr>
          <w:delText xml:space="preserve">view history </w:delText>
        </w:r>
      </w:del>
    </w:p>
    <w:p w:rsidR="0027256E" w:rsidRPr="00E63D86" w:rsidDel="004E2DC4" w:rsidRDefault="0027256E">
      <w:pPr>
        <w:spacing w:after="240"/>
        <w:rPr>
          <w:del w:id="22" w:author="Surinder Singh" w:date="2019-03-06T14:22:00Z"/>
          <w:rFonts w:ascii="Times New Roman" w:eastAsia="Times New Roman" w:hAnsi="Times New Roman" w:cs="Times New Roman"/>
        </w:rPr>
      </w:pPr>
      <w:ins w:id="23" w:author="Binissa, Abdulla Yosores" w:date="2019-01-30T14:19:00Z">
        <w:del w:id="24" w:author="Surinder Singh" w:date="2019-03-06T14:19:00Z">
          <w:r w:rsidRPr="00E63D86" w:rsidDel="004E2DC4">
            <w:rPr>
              <w:rFonts w:ascii="Times New Roman" w:eastAsia="Times New Roman" w:hAnsi="Times New Roman" w:cs="Times New Roman"/>
            </w:rPr>
            <w:delText>Hello</w:delText>
          </w:r>
        </w:del>
      </w:ins>
      <w:ins w:id="25" w:author="Binissa, Abdulla Yosores" w:date="2019-01-30T14:22:00Z">
        <w:del w:id="26" w:author="Surinder Singh" w:date="2019-03-06T14:19:00Z">
          <w:r w:rsidR="00C218E8" w:rsidRPr="00E63D86" w:rsidDel="004E2DC4">
            <w:rPr>
              <w:rFonts w:ascii="Times New Roman" w:eastAsia="Times New Roman" w:hAnsi="Times New Roman" w:cs="Times New Roman"/>
            </w:rPr>
            <w:delText xml:space="preserve"> bob</w:delText>
          </w:r>
        </w:del>
      </w:ins>
    </w:p>
    <w:p w:rsidR="001026FE" w:rsidRDefault="00397392" w:rsidP="001026FE">
      <w:pPr>
        <w:spacing w:after="240"/>
        <w:rPr>
          <w:del w:id="27" w:author="Surinder Singh" w:date="2019-03-06T14:22:00Z"/>
          <w:rFonts w:ascii="Times New Roman" w:hAnsi="Times New Roman" w:cs="Times New Roman"/>
        </w:rPr>
        <w:pPrChange w:id="28" w:author="Surinder Singh" w:date="2019-03-06T14:22:00Z">
          <w:pPr/>
        </w:pPrChange>
      </w:pPr>
      <w:del w:id="29" w:author="Surinder Singh" w:date="2019-03-06T14:22:00Z">
        <w:r w:rsidRPr="00E63D86" w:rsidDel="004E2DC4">
          <w:rPr>
            <w:rFonts w:ascii="Times New Roman" w:hAnsi="Times New Roman" w:cs="Times New Roman"/>
            <w:b/>
            <w:bCs/>
            <w:color w:val="000000"/>
          </w:rPr>
          <w:delText>-----These can be some broken down objectives to put in the sprint reviews excel sheet----</w:delText>
        </w:r>
      </w:del>
    </w:p>
    <w:p w:rsidR="001026FE" w:rsidRDefault="00397392" w:rsidP="001026FE">
      <w:pPr>
        <w:spacing w:after="240"/>
        <w:rPr>
          <w:del w:id="30" w:author="Surinder Singh" w:date="2019-03-06T14:22:00Z"/>
          <w:rFonts w:ascii="Times New Roman" w:hAnsi="Times New Roman" w:cs="Times New Roman"/>
        </w:rPr>
        <w:pPrChange w:id="31" w:author="Surinder Singh" w:date="2019-03-06T14:22:00Z">
          <w:pPr/>
        </w:pPrChange>
      </w:pPr>
      <w:del w:id="32" w:author="Surinder Singh" w:date="2019-03-06T14:22:00Z">
        <w:r w:rsidRPr="00E63D86" w:rsidDel="004E2DC4">
          <w:rPr>
            <w:rFonts w:ascii="Times New Roman" w:hAnsi="Times New Roman" w:cs="Times New Roman"/>
            <w:color w:val="000000"/>
          </w:rPr>
          <w:delText>Gather tutorials and resources for learning the chosen development tools.</w:delText>
        </w:r>
      </w:del>
    </w:p>
    <w:p w:rsidR="001026FE" w:rsidRDefault="00397392" w:rsidP="001026FE">
      <w:pPr>
        <w:spacing w:after="240"/>
        <w:rPr>
          <w:del w:id="33" w:author="Surinder Singh" w:date="2019-03-06T14:22:00Z"/>
          <w:rFonts w:ascii="Times New Roman" w:hAnsi="Times New Roman" w:cs="Times New Roman"/>
        </w:rPr>
        <w:pPrChange w:id="34" w:author="Surinder Singh" w:date="2019-03-06T14:22:00Z">
          <w:pPr/>
        </w:pPrChange>
      </w:pPr>
      <w:del w:id="35" w:author="Surinder Singh" w:date="2019-03-06T14:22:00Z">
        <w:r w:rsidRPr="00E63D86" w:rsidDel="004E2DC4">
          <w:rPr>
            <w:rFonts w:ascii="Times New Roman" w:hAnsi="Times New Roman" w:cs="Times New Roman"/>
            <w:color w:val="000000"/>
          </w:rPr>
          <w:delText>Brainstorm potential risks for early development drawbacks and set up mitigation methods.</w:delText>
        </w:r>
      </w:del>
    </w:p>
    <w:p w:rsidR="001026FE" w:rsidRDefault="00397392" w:rsidP="001026FE">
      <w:pPr>
        <w:spacing w:after="240"/>
        <w:rPr>
          <w:del w:id="36" w:author="Surinder Singh" w:date="2019-03-06T14:22:00Z"/>
          <w:rFonts w:ascii="Times New Roman" w:hAnsi="Times New Roman" w:cs="Times New Roman"/>
        </w:rPr>
        <w:pPrChange w:id="37" w:author="Surinder Singh" w:date="2019-03-06T14:22:00Z">
          <w:pPr/>
        </w:pPrChange>
      </w:pPr>
      <w:del w:id="38" w:author="Surinder Singh" w:date="2019-03-06T14:22:00Z">
        <w:r w:rsidRPr="00E63D86" w:rsidDel="004E2DC4">
          <w:rPr>
            <w:rFonts w:ascii="Times New Roman" w:hAnsi="Times New Roman" w:cs="Times New Roman"/>
            <w:color w:val="000000"/>
          </w:rPr>
          <w:delText>Use bootstrap for UI or any Javascript based frameworks that will make developing frontend easier.</w:delText>
        </w:r>
      </w:del>
    </w:p>
    <w:p w:rsidR="001026FE" w:rsidRDefault="00397392" w:rsidP="001026FE">
      <w:pPr>
        <w:spacing w:after="240"/>
        <w:rPr>
          <w:del w:id="39" w:author="Surinder Singh" w:date="2019-03-06T14:22:00Z"/>
          <w:rFonts w:ascii="Times New Roman" w:hAnsi="Times New Roman" w:cs="Times New Roman"/>
        </w:rPr>
        <w:pPrChange w:id="40" w:author="Surinder Singh" w:date="2019-03-06T14:22:00Z">
          <w:pPr/>
        </w:pPrChange>
      </w:pPr>
      <w:del w:id="41" w:author="Surinder Singh" w:date="2019-03-06T14:22:00Z">
        <w:r w:rsidRPr="00E63D86" w:rsidDel="004E2DC4">
          <w:rPr>
            <w:rFonts w:ascii="Times New Roman" w:hAnsi="Times New Roman" w:cs="Times New Roman"/>
            <w:color w:val="000000"/>
          </w:rPr>
          <w:delText>Use firebase to store notes/assignments</w:delText>
        </w:r>
      </w:del>
    </w:p>
    <w:p w:rsidR="001026FE" w:rsidRDefault="00397392" w:rsidP="001026FE">
      <w:pPr>
        <w:spacing w:after="240"/>
        <w:rPr>
          <w:rFonts w:ascii="Times New Roman" w:hAnsi="Times New Roman" w:cs="Times New Roman"/>
          <w:color w:val="000000"/>
        </w:rPr>
        <w:pPrChange w:id="42" w:author="Surinder Singh" w:date="2019-03-06T14:22:00Z">
          <w:pPr/>
        </w:pPrChange>
      </w:pPr>
      <w:del w:id="43" w:author="Surinder Singh" w:date="2019-03-06T14:22:00Z">
        <w:r w:rsidRPr="00E63D86" w:rsidDel="004E2DC4">
          <w:rPr>
            <w:rFonts w:ascii="Times New Roman" w:hAnsi="Times New Roman" w:cs="Times New Roman"/>
            <w:color w:val="000000"/>
          </w:rPr>
          <w:delText>Set up version tracking with Freedcamp/github</w:delText>
        </w:r>
      </w:del>
    </w:p>
    <w:p w:rsidR="00E7054D" w:rsidRPr="00E63D86" w:rsidRDefault="00673458" w:rsidP="00397392">
      <w:pPr>
        <w:spacing w:after="240"/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</w:rPr>
        <w:t xml:space="preserve">11) Gather all necessary but limited user data at signup to make site readily available for use. </w:t>
      </w:r>
      <w:r w:rsidRPr="00E63D86">
        <w:rPr>
          <w:rFonts w:ascii="Times New Roman" w:hAnsi="Times New Roman" w:cs="Times New Roman"/>
          <w:color w:val="FCC50B"/>
        </w:rPr>
        <w:t>–In Progress</w:t>
      </w:r>
    </w:p>
    <w:p w:rsidR="00673458" w:rsidRDefault="00CA429E" w:rsidP="00397392">
      <w:pPr>
        <w:spacing w:after="240"/>
        <w:rPr>
          <w:rFonts w:ascii="Times New Roman" w:hAnsi="Times New Roman" w:cs="Times New Roman"/>
          <w:color w:val="C4BC96" w:themeColor="background2" w:themeShade="BF"/>
        </w:rPr>
      </w:pPr>
      <w:r>
        <w:rPr>
          <w:rFonts w:ascii="Times New Roman" w:hAnsi="Times New Roman" w:cs="Times New Roman"/>
        </w:rPr>
        <w:lastRenderedPageBreak/>
        <w:t xml:space="preserve">12) User should be able </w:t>
      </w:r>
      <w:r w:rsidR="007B611E">
        <w:rPr>
          <w:rFonts w:ascii="Times New Roman" w:hAnsi="Times New Roman" w:cs="Times New Roman"/>
        </w:rPr>
        <w:t xml:space="preserve">to only view available carpoolers that fall within 1 hour before and after their class times. </w:t>
      </w:r>
      <w:ins w:id="44" w:author="Surinder Singh" w:date="2019-03-06T14:30:00Z">
        <w:r w:rsidR="007B611E" w:rsidRPr="00E63D86">
          <w:rPr>
            <w:rFonts w:ascii="Times New Roman" w:hAnsi="Times New Roman" w:cs="Times New Roman"/>
            <w:color w:val="C4BC96" w:themeColor="background2" w:themeShade="BF"/>
          </w:rPr>
          <w:t>–</w:t>
        </w:r>
      </w:ins>
      <w:r w:rsidR="007B611E" w:rsidRPr="00E63D86">
        <w:rPr>
          <w:rFonts w:ascii="Times New Roman" w:hAnsi="Times New Roman" w:cs="Times New Roman"/>
          <w:color w:val="C4BC96" w:themeColor="background2" w:themeShade="BF"/>
        </w:rPr>
        <w:t>Not Started</w:t>
      </w:r>
    </w:p>
    <w:p w:rsidR="007B611E" w:rsidRDefault="007B611E" w:rsidP="00397392">
      <w:pPr>
        <w:rPr>
          <w:rFonts w:ascii="Times New Roman" w:hAnsi="Times New Roman" w:cs="Times New Roman"/>
          <w:color w:val="C4BC96" w:themeColor="background2" w:themeShade="BF"/>
        </w:rPr>
      </w:pPr>
      <w:r>
        <w:rPr>
          <w:rFonts w:ascii="Times New Roman" w:hAnsi="Times New Roman" w:cs="Times New Roman"/>
        </w:rPr>
        <w:t xml:space="preserve">13) Organize and coordinate how we will display the carpoolers using only zip codes and class numbers of users. </w:t>
      </w:r>
      <w:ins w:id="45" w:author="Surinder Singh" w:date="2019-03-06T14:30:00Z">
        <w:r w:rsidRPr="00E63D86">
          <w:rPr>
            <w:rFonts w:ascii="Times New Roman" w:hAnsi="Times New Roman" w:cs="Times New Roman"/>
            <w:color w:val="C4BC96" w:themeColor="background2" w:themeShade="BF"/>
          </w:rPr>
          <w:t>–</w:t>
        </w:r>
      </w:ins>
      <w:r w:rsidRPr="00E63D86">
        <w:rPr>
          <w:rFonts w:ascii="Times New Roman" w:hAnsi="Times New Roman" w:cs="Times New Roman"/>
          <w:color w:val="C4BC96" w:themeColor="background2" w:themeShade="BF"/>
        </w:rPr>
        <w:t>Not Started</w:t>
      </w:r>
      <w:bookmarkStart w:id="46" w:name="_GoBack"/>
      <w:bookmarkEnd w:id="46"/>
    </w:p>
    <w:p w:rsidR="00A865CA" w:rsidRDefault="00A865CA" w:rsidP="00397392">
      <w:pPr>
        <w:rPr>
          <w:rFonts w:ascii="Times New Roman" w:hAnsi="Times New Roman" w:cs="Times New Roman"/>
          <w:color w:val="C4BC96" w:themeColor="background2" w:themeShade="BF"/>
        </w:rPr>
      </w:pPr>
    </w:p>
    <w:p w:rsidR="00A865CA" w:rsidRDefault="00D00F66" w:rsidP="003973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="00A865CA">
        <w:rPr>
          <w:rFonts w:ascii="Times New Roman" w:hAnsi="Times New Roman" w:cs="Times New Roman"/>
        </w:rPr>
        <w:t xml:space="preserve">) Redesign DB table with one </w:t>
      </w:r>
      <w:proofErr w:type="spellStart"/>
      <w:r w:rsidR="00A865CA">
        <w:rPr>
          <w:rFonts w:ascii="Times New Roman" w:hAnsi="Times New Roman" w:cs="Times New Roman"/>
        </w:rPr>
        <w:t>to</w:t>
      </w:r>
      <w:proofErr w:type="spellEnd"/>
      <w:r w:rsidR="00A865CA">
        <w:rPr>
          <w:rFonts w:ascii="Times New Roman" w:hAnsi="Times New Roman" w:cs="Times New Roman"/>
        </w:rPr>
        <w:t xml:space="preserve"> many relationship </w:t>
      </w:r>
      <w:r w:rsidR="00A865CA" w:rsidRPr="00E63D86">
        <w:rPr>
          <w:rFonts w:ascii="Times New Roman" w:hAnsi="Times New Roman" w:cs="Times New Roman"/>
          <w:color w:val="FCC50B"/>
        </w:rPr>
        <w:t>–In Progress</w:t>
      </w:r>
    </w:p>
    <w:p w:rsidR="00A865CA" w:rsidRDefault="00A865CA" w:rsidP="00397392">
      <w:pPr>
        <w:rPr>
          <w:rFonts w:ascii="Times New Roman" w:hAnsi="Times New Roman" w:cs="Times New Roman"/>
        </w:rPr>
      </w:pPr>
    </w:p>
    <w:p w:rsidR="00A865CA" w:rsidRPr="00CA429E" w:rsidDel="004E2DC4" w:rsidRDefault="00D00F66" w:rsidP="00397392">
      <w:pPr>
        <w:rPr>
          <w:del w:id="47" w:author="Surinder Singh" w:date="2019-03-06T14:19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="00A865CA">
        <w:rPr>
          <w:rFonts w:ascii="Times New Roman" w:hAnsi="Times New Roman" w:cs="Times New Roman"/>
        </w:rPr>
        <w:t>) Connecting the user table with books and notes tables</w:t>
      </w:r>
      <w:r w:rsidR="00A865CA" w:rsidRPr="00E63D86">
        <w:rPr>
          <w:rFonts w:ascii="Times New Roman" w:hAnsi="Times New Roman" w:cs="Times New Roman"/>
          <w:color w:val="FCC50B"/>
        </w:rPr>
        <w:t>–In Progress</w:t>
      </w:r>
    </w:p>
    <w:p w:rsidR="0027256E" w:rsidDel="004E2DC4" w:rsidRDefault="0027256E" w:rsidP="00397392">
      <w:pPr>
        <w:rPr>
          <w:ins w:id="48" w:author="Ray Chung" w:date="2019-01-30T15:00:00Z"/>
          <w:del w:id="49" w:author="Surinder Singh" w:date="2019-03-06T14:19:00Z"/>
          <w:rFonts w:ascii="Times New Roman" w:hAnsi="Times New Roman" w:cs="Times New Roman"/>
          <w:sz w:val="20"/>
          <w:szCs w:val="20"/>
        </w:rPr>
      </w:pPr>
    </w:p>
    <w:p w:rsidR="009C786F" w:rsidDel="004E2DC4" w:rsidRDefault="009C786F" w:rsidP="00397392">
      <w:pPr>
        <w:rPr>
          <w:ins w:id="50" w:author="Ray Chung" w:date="2019-01-30T15:00:00Z"/>
          <w:del w:id="51" w:author="Surinder Singh" w:date="2019-03-06T14:19:00Z"/>
          <w:rFonts w:ascii="Times New Roman" w:hAnsi="Times New Roman" w:cs="Times New Roman"/>
          <w:sz w:val="20"/>
          <w:szCs w:val="20"/>
        </w:rPr>
      </w:pPr>
    </w:p>
    <w:p w:rsidR="009C786F" w:rsidDel="004E2DC4" w:rsidRDefault="009C786F" w:rsidP="00397392">
      <w:pPr>
        <w:rPr>
          <w:ins w:id="52" w:author="Ray Chung" w:date="2019-02-20T15:11:00Z"/>
          <w:del w:id="53" w:author="Surinder Singh" w:date="2019-03-06T14:19:00Z"/>
          <w:rFonts w:ascii="Times New Roman" w:hAnsi="Times New Roman" w:cs="Times New Roman"/>
          <w:sz w:val="20"/>
          <w:szCs w:val="20"/>
        </w:rPr>
      </w:pPr>
      <w:ins w:id="54" w:author="Ray Chung" w:date="2019-01-30T15:00:00Z">
        <w:del w:id="55" w:author="Surinder Singh" w:date="2019-03-06T14:19:00Z">
          <w:r w:rsidDel="004E2DC4">
            <w:rPr>
              <w:rFonts w:ascii="Times New Roman" w:hAnsi="Times New Roman" w:cs="Times New Roman"/>
              <w:sz w:val="20"/>
              <w:szCs w:val="20"/>
            </w:rPr>
            <w:delText>Ray’s changes</w:delText>
          </w:r>
        </w:del>
      </w:ins>
    </w:p>
    <w:p w:rsidR="00A629B6" w:rsidDel="004E2DC4" w:rsidRDefault="00A629B6" w:rsidP="00397392">
      <w:pPr>
        <w:rPr>
          <w:ins w:id="56" w:author="Ray Chung" w:date="2019-02-20T15:11:00Z"/>
          <w:del w:id="57" w:author="Surinder Singh" w:date="2019-03-06T14:19:00Z"/>
          <w:rFonts w:ascii="Times New Roman" w:hAnsi="Times New Roman" w:cs="Times New Roman"/>
          <w:sz w:val="20"/>
          <w:szCs w:val="20"/>
        </w:rPr>
      </w:pPr>
    </w:p>
    <w:p w:rsidR="00A629B6" w:rsidDel="004E2DC4" w:rsidRDefault="00A629B6" w:rsidP="00397392">
      <w:pPr>
        <w:rPr>
          <w:ins w:id="58" w:author="Ray Chung" w:date="2019-01-30T15:09:00Z"/>
          <w:del w:id="59" w:author="Surinder Singh" w:date="2019-03-06T14:19:00Z"/>
          <w:rFonts w:ascii="Times New Roman" w:hAnsi="Times New Roman" w:cs="Times New Roman"/>
          <w:sz w:val="20"/>
          <w:szCs w:val="20"/>
        </w:rPr>
      </w:pPr>
      <w:ins w:id="60" w:author="Ray Chung" w:date="2019-02-20T15:11:00Z">
        <w:del w:id="61" w:author="Surinder Singh" w:date="2019-03-06T14:19:00Z">
          <w:r w:rsidDel="004E2DC4">
            <w:rPr>
              <w:rFonts w:ascii="Times New Roman" w:hAnsi="Times New Roman" w:cs="Times New Roman"/>
              <w:sz w:val="20"/>
              <w:szCs w:val="20"/>
            </w:rPr>
            <w:tab/>
            <w:delText>Registration and login feature with DB</w:delText>
          </w:r>
        </w:del>
      </w:ins>
    </w:p>
    <w:p w:rsidR="00F4183C" w:rsidDel="004E2DC4" w:rsidRDefault="00F4183C" w:rsidP="00397392">
      <w:pPr>
        <w:rPr>
          <w:ins w:id="62" w:author="Ray Chung" w:date="2019-01-30T15:09:00Z"/>
          <w:del w:id="63" w:author="Surinder Singh" w:date="2019-03-06T14:19:00Z"/>
          <w:rFonts w:ascii="Times New Roman" w:hAnsi="Times New Roman" w:cs="Times New Roman"/>
          <w:sz w:val="20"/>
          <w:szCs w:val="20"/>
        </w:rPr>
      </w:pPr>
    </w:p>
    <w:p w:rsidR="00F4183C" w:rsidDel="004E2DC4" w:rsidRDefault="00F4183C" w:rsidP="00397392">
      <w:pPr>
        <w:rPr>
          <w:ins w:id="64" w:author="Ray Chung" w:date="2019-01-30T15:09:00Z"/>
          <w:del w:id="65" w:author="Surinder Singh" w:date="2019-03-06T14:19:00Z"/>
          <w:rFonts w:ascii="Times New Roman" w:hAnsi="Times New Roman" w:cs="Times New Roman"/>
          <w:sz w:val="20"/>
          <w:szCs w:val="20"/>
        </w:rPr>
      </w:pPr>
    </w:p>
    <w:p w:rsidR="00F4183C" w:rsidRPr="00397392" w:rsidDel="004E2DC4" w:rsidRDefault="00F4183C" w:rsidP="00397392">
      <w:pPr>
        <w:rPr>
          <w:del w:id="66" w:author="Surinder Singh" w:date="2019-03-06T14:19:00Z"/>
          <w:rFonts w:ascii="Times New Roman" w:hAnsi="Times New Roman" w:cs="Times New Roman"/>
          <w:sz w:val="20"/>
          <w:szCs w:val="20"/>
        </w:rPr>
      </w:pPr>
      <w:ins w:id="67" w:author="Ray Chung" w:date="2019-01-30T15:09:00Z">
        <w:del w:id="68" w:author="Surinder Singh" w:date="2019-03-06T14:19:00Z">
          <w:r w:rsidDel="004E2DC4">
            <w:rPr>
              <w:rFonts w:ascii="Times New Roman" w:hAnsi="Times New Roman" w:cs="Times New Roman"/>
              <w:sz w:val="20"/>
              <w:szCs w:val="20"/>
            </w:rPr>
            <w:delText>asdfksfdasd</w:delText>
          </w:r>
        </w:del>
      </w:ins>
    </w:p>
    <w:p w:rsidR="00397392" w:rsidRPr="00397392" w:rsidRDefault="00397392" w:rsidP="00397392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F522BB" w:rsidRDefault="00F522BB"/>
    <w:sectPr w:rsidR="00F522BB" w:rsidSect="005E16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inissa, Abdulla Yosores">
    <w15:presenceInfo w15:providerId="AD" w15:userId="S-1-5-21-4154429234-3589065550-1519138747-1001"/>
  </w15:person>
  <w15:person w15:author="Ray Chung">
    <w15:presenceInfo w15:providerId="None" w15:userId="Ray Chung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397392"/>
    <w:rsid w:val="001026FE"/>
    <w:rsid w:val="0027256E"/>
    <w:rsid w:val="003512B6"/>
    <w:rsid w:val="00397392"/>
    <w:rsid w:val="004E2DC4"/>
    <w:rsid w:val="005E16D2"/>
    <w:rsid w:val="00673458"/>
    <w:rsid w:val="007B611E"/>
    <w:rsid w:val="009C786F"/>
    <w:rsid w:val="00A629B6"/>
    <w:rsid w:val="00A865CA"/>
    <w:rsid w:val="00BD5D54"/>
    <w:rsid w:val="00C218E8"/>
    <w:rsid w:val="00CA429E"/>
    <w:rsid w:val="00D00F66"/>
    <w:rsid w:val="00E426AE"/>
    <w:rsid w:val="00E63D86"/>
    <w:rsid w:val="00E7054D"/>
    <w:rsid w:val="00ED39B7"/>
    <w:rsid w:val="00F4183C"/>
    <w:rsid w:val="00F52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39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5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54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39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5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54D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2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799BD-8F88-4DAB-95DE-A119426DD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Surinder Singh</dc:creator>
  <cp:lastModifiedBy>vahagn94@gmail.com</cp:lastModifiedBy>
  <cp:revision>2</cp:revision>
  <dcterms:created xsi:type="dcterms:W3CDTF">2019-03-13T21:31:00Z</dcterms:created>
  <dcterms:modified xsi:type="dcterms:W3CDTF">2019-03-13T21:31:00Z</dcterms:modified>
</cp:coreProperties>
</file>